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BA168" w14:textId="77777777" w:rsidR="00841895" w:rsidRPr="005F6883" w:rsidRDefault="00841895" w:rsidP="005F6883">
      <w:pPr>
        <w:spacing w:line="360" w:lineRule="auto"/>
        <w:rPr>
          <w:rFonts w:ascii="Helvetica" w:hAnsi="Helvetica"/>
          <w:b/>
          <w:i/>
          <w:sz w:val="36"/>
        </w:rPr>
      </w:pPr>
      <w:r w:rsidRPr="005F6883">
        <w:rPr>
          <w:rFonts w:ascii="Helvetica" w:hAnsi="Helvetica"/>
          <w:b/>
          <w:sz w:val="36"/>
        </w:rPr>
        <w:t xml:space="preserve">PyNetStim: </w:t>
      </w:r>
      <w:r w:rsidRPr="005F6883">
        <w:rPr>
          <w:rFonts w:ascii="Helvetica" w:hAnsi="Helvetica"/>
          <w:b/>
          <w:i/>
          <w:sz w:val="36"/>
        </w:rPr>
        <w:t>Brain Network Stimulation in Python</w:t>
      </w:r>
    </w:p>
    <w:p w14:paraId="05ABE714" w14:textId="312E2BEE" w:rsidR="00841895" w:rsidRPr="005F6883" w:rsidRDefault="00B80479" w:rsidP="005F6883">
      <w:pPr>
        <w:spacing w:line="360" w:lineRule="auto"/>
        <w:rPr>
          <w:rFonts w:ascii="Helvetica" w:hAnsi="Helvetica"/>
        </w:rPr>
      </w:pPr>
      <w:r w:rsidRPr="005F6883">
        <w:rPr>
          <w:rFonts w:ascii="Helvetica" w:hAnsi="Helvetica"/>
          <w:i/>
        </w:rPr>
        <w:t>Pynetstim</w:t>
      </w:r>
      <w:r w:rsidR="00841895" w:rsidRPr="005F6883">
        <w:rPr>
          <w:rFonts w:ascii="Helvetica" w:hAnsi="Helvetica"/>
        </w:rPr>
        <w:t xml:space="preserve"> is aiming to create an integrated framework for brain network stimulation and stimulation targeting.</w:t>
      </w:r>
    </w:p>
    <w:p w14:paraId="2ECCAB01" w14:textId="77777777" w:rsidR="00841895" w:rsidRPr="005F6883" w:rsidRDefault="00841895" w:rsidP="005F6883">
      <w:pPr>
        <w:spacing w:line="360" w:lineRule="auto"/>
        <w:rPr>
          <w:rFonts w:ascii="Helvetica" w:hAnsi="Helvetica" w:cs="Times New Roman"/>
          <w:color w:val="172B4D"/>
          <w:sz w:val="21"/>
          <w:szCs w:val="21"/>
        </w:rPr>
      </w:pPr>
    </w:p>
    <w:p w14:paraId="7CC91CCD" w14:textId="77777777" w:rsidR="00841895" w:rsidRPr="005F6883" w:rsidRDefault="00841895" w:rsidP="005F6883">
      <w:pPr>
        <w:spacing w:line="360" w:lineRule="auto"/>
        <w:rPr>
          <w:rFonts w:ascii="Helvetica" w:hAnsi="Helvetica" w:cs="Times New Roman"/>
          <w:b/>
          <w:color w:val="172B4D"/>
          <w:sz w:val="32"/>
          <w:szCs w:val="21"/>
        </w:rPr>
      </w:pPr>
      <w:r w:rsidRPr="005F6883">
        <w:rPr>
          <w:rFonts w:ascii="Helvetica" w:hAnsi="Helvetica" w:cs="Times New Roman"/>
          <w:b/>
          <w:color w:val="172B4D"/>
          <w:sz w:val="32"/>
          <w:szCs w:val="21"/>
        </w:rPr>
        <w:t>Major goal</w:t>
      </w:r>
    </w:p>
    <w:p w14:paraId="4A62E3B3" w14:textId="77777777" w:rsidR="00841895" w:rsidRPr="005F6883" w:rsidRDefault="00841895" w:rsidP="005F6883">
      <w:pPr>
        <w:spacing w:line="360" w:lineRule="auto"/>
        <w:rPr>
          <w:rFonts w:ascii="Helvetica" w:hAnsi="Helvetica"/>
          <w:b/>
          <w:i/>
          <w:sz w:val="44"/>
        </w:rPr>
      </w:pPr>
      <w:r w:rsidRPr="005F6883">
        <w:rPr>
          <w:rFonts w:ascii="Helvetica" w:hAnsi="Helvetica" w:cs="Times New Roman"/>
          <w:color w:val="172B4D"/>
          <w:szCs w:val="21"/>
        </w:rPr>
        <w:t xml:space="preserve">The main goal of </w:t>
      </w:r>
      <w:r w:rsidRPr="005F6883">
        <w:rPr>
          <w:rFonts w:ascii="Helvetica" w:hAnsi="Helvetica" w:cs="Times New Roman"/>
          <w:i/>
          <w:color w:val="172B4D"/>
          <w:szCs w:val="21"/>
        </w:rPr>
        <w:t>pynetstim</w:t>
      </w:r>
      <w:r w:rsidRPr="005F6883">
        <w:rPr>
          <w:rFonts w:ascii="Helvetica" w:hAnsi="Helvetica" w:cs="Times New Roman"/>
          <w:color w:val="172B4D"/>
          <w:szCs w:val="21"/>
        </w:rPr>
        <w:t xml:space="preserve"> is to provide an integrated framework for individualized brain network stimulation by </w:t>
      </w:r>
      <w:r w:rsidRPr="005F6883">
        <w:rPr>
          <w:rFonts w:ascii="Helvetica" w:hAnsi="Helvetica" w:cs="Times New Roman"/>
          <w:b/>
          <w:bCs/>
          <w:color w:val="172B4D"/>
          <w:szCs w:val="21"/>
        </w:rPr>
        <w:t xml:space="preserve">combining multimodal imaging, computational modeling and simulation. </w:t>
      </w:r>
    </w:p>
    <w:p w14:paraId="4EC6345A" w14:textId="77777777" w:rsidR="00841895" w:rsidRPr="005F6883" w:rsidRDefault="00841895" w:rsidP="005F6883">
      <w:pPr>
        <w:spacing w:line="360" w:lineRule="auto"/>
        <w:rPr>
          <w:rFonts w:ascii="Helvetica" w:eastAsia="Times New Roman" w:hAnsi="Helvetica" w:cs="Times New Roman"/>
          <w:sz w:val="20"/>
          <w:szCs w:val="20"/>
        </w:rPr>
      </w:pPr>
    </w:p>
    <w:p w14:paraId="24D330DF" w14:textId="77777777" w:rsidR="00841895" w:rsidRPr="005F6883" w:rsidRDefault="00841895" w:rsidP="005F6883">
      <w:pPr>
        <w:spacing w:line="360" w:lineRule="auto"/>
        <w:rPr>
          <w:rFonts w:ascii="Helvetica" w:eastAsia="Times New Roman" w:hAnsi="Helvetica" w:cs="Times New Roman"/>
          <w:sz w:val="20"/>
          <w:szCs w:val="20"/>
        </w:rPr>
      </w:pPr>
    </w:p>
    <w:p w14:paraId="55069C20" w14:textId="77777777" w:rsidR="00841895" w:rsidRPr="005F6883" w:rsidRDefault="00841895" w:rsidP="005F6883">
      <w:pPr>
        <w:spacing w:line="360" w:lineRule="auto"/>
        <w:rPr>
          <w:rFonts w:ascii="Helvetica" w:eastAsia="Times New Roman" w:hAnsi="Helvetica" w:cs="Times New Roman"/>
          <w:b/>
          <w:sz w:val="32"/>
          <w:szCs w:val="20"/>
        </w:rPr>
      </w:pPr>
      <w:r w:rsidRPr="005F6883">
        <w:rPr>
          <w:rFonts w:ascii="Helvetica" w:eastAsia="Times New Roman" w:hAnsi="Helvetica" w:cs="Times New Roman"/>
          <w:b/>
          <w:sz w:val="32"/>
          <w:szCs w:val="20"/>
        </w:rPr>
        <w:t>Minor goals:</w:t>
      </w:r>
    </w:p>
    <w:p w14:paraId="79A04B8B" w14:textId="6D1A2332" w:rsidR="00841895" w:rsidRPr="005F6883" w:rsidRDefault="0076395E" w:rsidP="005F6883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Visualization</w:t>
      </w:r>
    </w:p>
    <w:p w14:paraId="157EFE1F" w14:textId="77777777" w:rsidR="00484BDD" w:rsidRPr="005F6883" w:rsidRDefault="00841895" w:rsidP="005F6883">
      <w:pPr>
        <w:pStyle w:val="ListParagraph"/>
        <w:numPr>
          <w:ilvl w:val="1"/>
          <w:numId w:val="1"/>
        </w:numPr>
        <w:spacing w:line="360" w:lineRule="auto"/>
        <w:rPr>
          <w:rFonts w:ascii="Helvetica" w:eastAsia="Times New Roman" w:hAnsi="Helvetica" w:cs="Times New Roman"/>
          <w:szCs w:val="20"/>
        </w:rPr>
      </w:pPr>
      <w:r w:rsidRPr="005F6883">
        <w:rPr>
          <w:rFonts w:ascii="Helvetica" w:eastAsia="Times New Roman" w:hAnsi="Helvetica" w:cs="Times New Roman"/>
          <w:szCs w:val="20"/>
        </w:rPr>
        <w:t>Stimulation</w:t>
      </w:r>
      <w:r w:rsidR="00484BDD" w:rsidRPr="005F6883">
        <w:rPr>
          <w:rFonts w:ascii="Helvetica" w:eastAsia="Times New Roman" w:hAnsi="Helvetica" w:cs="Times New Roman"/>
          <w:szCs w:val="20"/>
        </w:rPr>
        <w:t xml:space="preserve"> targets</w:t>
      </w:r>
    </w:p>
    <w:p w14:paraId="43E7B105" w14:textId="77777777" w:rsidR="00841895" w:rsidRPr="005F6883" w:rsidRDefault="00841895" w:rsidP="005F6883">
      <w:pPr>
        <w:pStyle w:val="ListParagraph"/>
        <w:numPr>
          <w:ilvl w:val="1"/>
          <w:numId w:val="1"/>
        </w:numPr>
        <w:spacing w:line="360" w:lineRule="auto"/>
        <w:rPr>
          <w:rFonts w:ascii="Helvetica" w:eastAsia="Times New Roman" w:hAnsi="Helvetica" w:cs="Times New Roman"/>
          <w:szCs w:val="20"/>
        </w:rPr>
      </w:pPr>
      <w:r w:rsidRPr="005F6883">
        <w:rPr>
          <w:rFonts w:ascii="Helvetica" w:eastAsia="Times New Roman" w:hAnsi="Helvetica" w:cs="Times New Roman"/>
          <w:szCs w:val="20"/>
        </w:rPr>
        <w:t>TMS coil stimulations post TMS session</w:t>
      </w:r>
    </w:p>
    <w:p w14:paraId="2A7EEAC7" w14:textId="77777777" w:rsidR="00841895" w:rsidRPr="005F6883" w:rsidRDefault="00841895" w:rsidP="005F6883">
      <w:pPr>
        <w:pStyle w:val="ListParagraph"/>
        <w:numPr>
          <w:ilvl w:val="1"/>
          <w:numId w:val="1"/>
        </w:numPr>
        <w:spacing w:line="360" w:lineRule="auto"/>
        <w:rPr>
          <w:rFonts w:ascii="Helvetica" w:eastAsia="Times New Roman" w:hAnsi="Helvetica" w:cs="Times New Roman"/>
          <w:szCs w:val="20"/>
        </w:rPr>
      </w:pPr>
      <w:r w:rsidRPr="005F6883">
        <w:rPr>
          <w:rFonts w:ascii="Helvetica" w:eastAsia="Times New Roman" w:hAnsi="Helvetica" w:cs="Times New Roman"/>
          <w:szCs w:val="20"/>
        </w:rPr>
        <w:t>Overlaying multimodal maps to guide brain stimulation</w:t>
      </w:r>
    </w:p>
    <w:p w14:paraId="6201A597" w14:textId="0D35D924" w:rsidR="00841895" w:rsidRDefault="006F3681" w:rsidP="005F6883">
      <w:pPr>
        <w:pStyle w:val="ListParagraph"/>
        <w:numPr>
          <w:ilvl w:val="0"/>
          <w:numId w:val="1"/>
        </w:numPr>
        <w:spacing w:line="360" w:lineRule="auto"/>
        <w:rPr>
          <w:ins w:id="0" w:author="Ehsan" w:date="2018-09-24T10:51:00Z"/>
          <w:rFonts w:ascii="Helvetica" w:eastAsia="Times New Roman" w:hAnsi="Helvetica" w:cs="Times New Roman"/>
          <w:b/>
          <w:szCs w:val="20"/>
        </w:rPr>
      </w:pPr>
      <w:r w:rsidRPr="00B80479">
        <w:rPr>
          <w:rFonts w:ascii="Helvetica" w:eastAsia="Times New Roman" w:hAnsi="Helvetica" w:cs="Times New Roman"/>
          <w:b/>
          <w:szCs w:val="20"/>
        </w:rPr>
        <w:fldChar w:fldCharType="begin"/>
      </w:r>
      <w:r w:rsidRPr="00B80479">
        <w:rPr>
          <w:rFonts w:ascii="Helvetica" w:eastAsia="Times New Roman" w:hAnsi="Helvetica" w:cs="Times New Roman"/>
          <w:b/>
          <w:szCs w:val="20"/>
        </w:rPr>
        <w:instrText xml:space="preserve"> REF _Ref399148723 \h </w:instrText>
      </w:r>
      <w:r w:rsidRPr="00B80479">
        <w:rPr>
          <w:rFonts w:ascii="Helvetica" w:eastAsia="Times New Roman" w:hAnsi="Helvetica" w:cs="Times New Roman"/>
          <w:b/>
          <w:szCs w:val="20"/>
        </w:rPr>
      </w:r>
      <w:r w:rsidRPr="00B80479">
        <w:rPr>
          <w:rFonts w:ascii="Helvetica" w:eastAsia="Times New Roman" w:hAnsi="Helvetica" w:cs="Times New Roman"/>
          <w:b/>
          <w:szCs w:val="20"/>
        </w:rPr>
        <w:fldChar w:fldCharType="separate"/>
      </w:r>
      <w:r w:rsidRPr="00B80479">
        <w:rPr>
          <w:rFonts w:ascii="Helvetica" w:hAnsi="Helvetica"/>
          <w:b/>
        </w:rPr>
        <w:t>Post stimulation session analysis</w:t>
      </w:r>
      <w:r w:rsidRPr="00B80479">
        <w:rPr>
          <w:rFonts w:ascii="Helvetica" w:eastAsia="Times New Roman" w:hAnsi="Helvetica" w:cs="Times New Roman"/>
          <w:b/>
          <w:szCs w:val="20"/>
        </w:rPr>
        <w:fldChar w:fldCharType="end"/>
      </w:r>
    </w:p>
    <w:p w14:paraId="5FB9174C" w14:textId="77777777" w:rsidR="00611201" w:rsidRDefault="00611201" w:rsidP="00611201">
      <w:pPr>
        <w:spacing w:line="360" w:lineRule="auto"/>
        <w:rPr>
          <w:ins w:id="1" w:author="Ehsan" w:date="2018-09-24T10:51:00Z"/>
          <w:rFonts w:ascii="Helvetica" w:eastAsia="Times New Roman" w:hAnsi="Helvetica" w:cs="Times New Roman"/>
          <w:b/>
          <w:szCs w:val="20"/>
        </w:rPr>
        <w:pPrChange w:id="2" w:author="Ehsan" w:date="2018-09-24T10:51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</w:p>
    <w:p w14:paraId="4AED70AB" w14:textId="77777777" w:rsidR="00611201" w:rsidRDefault="00611201" w:rsidP="00611201">
      <w:pPr>
        <w:spacing w:line="360" w:lineRule="auto"/>
        <w:rPr>
          <w:ins w:id="3" w:author="Ehsan" w:date="2018-09-24T10:51:00Z"/>
          <w:rFonts w:ascii="Helvetica" w:eastAsia="Times New Roman" w:hAnsi="Helvetica" w:cs="Times New Roman"/>
          <w:b/>
          <w:szCs w:val="20"/>
        </w:rPr>
        <w:pPrChange w:id="4" w:author="Ehsan" w:date="2018-09-24T10:51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</w:p>
    <w:p w14:paraId="04EE9E2F" w14:textId="44333F54" w:rsidR="00611201" w:rsidRDefault="00611201" w:rsidP="00611201">
      <w:pPr>
        <w:spacing w:line="360" w:lineRule="auto"/>
        <w:rPr>
          <w:ins w:id="5" w:author="Ehsan" w:date="2018-09-24T10:53:00Z"/>
          <w:rFonts w:ascii="Helvetica" w:eastAsia="Times New Roman" w:hAnsi="Helvetica" w:cs="Times New Roman"/>
          <w:sz w:val="32"/>
          <w:szCs w:val="20"/>
        </w:rPr>
        <w:pPrChange w:id="6" w:author="Ehsan" w:date="2018-09-24T10:53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  <w:ins w:id="7" w:author="Ehsan" w:date="2018-09-24T10:51:00Z">
        <w:r w:rsidRPr="00611201">
          <w:rPr>
            <w:rFonts w:ascii="Helvetica" w:eastAsia="Times New Roman" w:hAnsi="Helvetica" w:cs="Times New Roman"/>
            <w:b/>
            <w:sz w:val="32"/>
            <w:szCs w:val="20"/>
            <w:rPrChange w:id="8" w:author="Ehsan" w:date="2018-09-24T10:52:00Z">
              <w:rPr>
                <w:rFonts w:ascii="Helvetica" w:eastAsia="Times New Roman" w:hAnsi="Helvetica" w:cs="Times New Roman"/>
                <w:b/>
                <w:szCs w:val="20"/>
              </w:rPr>
            </w:rPrChange>
          </w:rPr>
          <w:t>Implementation goals:</w:t>
        </w:r>
      </w:ins>
    </w:p>
    <w:p w14:paraId="7D114B2F" w14:textId="639200D6" w:rsidR="00611201" w:rsidRDefault="00611201" w:rsidP="00611201">
      <w:pPr>
        <w:pStyle w:val="ListParagraph"/>
        <w:numPr>
          <w:ilvl w:val="0"/>
          <w:numId w:val="30"/>
        </w:numPr>
        <w:spacing w:line="360" w:lineRule="auto"/>
        <w:rPr>
          <w:ins w:id="9" w:author="Ehsan" w:date="2018-09-24T10:54:00Z"/>
          <w:rFonts w:ascii="Helvetica" w:eastAsia="Times New Roman" w:hAnsi="Helvetica" w:cs="Times New Roman"/>
          <w:szCs w:val="20"/>
        </w:rPr>
        <w:pPrChange w:id="10" w:author="Ehsan" w:date="2018-09-24T10:53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  <w:ins w:id="11" w:author="Ehsan" w:date="2018-09-24T10:53:00Z">
        <w:r>
          <w:rPr>
            <w:rFonts w:ascii="Helvetica" w:eastAsia="Times New Roman" w:hAnsi="Helvetica" w:cs="Times New Roman"/>
            <w:szCs w:val="20"/>
          </w:rPr>
          <w:t xml:space="preserve">The imaging analysis should be implemented using </w:t>
        </w:r>
        <w:r w:rsidRPr="00611201">
          <w:rPr>
            <w:rFonts w:ascii="Helvetica" w:eastAsia="Times New Roman" w:hAnsi="Helvetica" w:cs="Times New Roman"/>
            <w:b/>
            <w:i/>
            <w:szCs w:val="20"/>
            <w:rPrChange w:id="12" w:author="Ehsan" w:date="2018-09-24T10:54:00Z">
              <w:rPr>
                <w:rFonts w:ascii="Helvetica" w:eastAsia="Times New Roman" w:hAnsi="Helvetica" w:cs="Times New Roman"/>
                <w:szCs w:val="20"/>
              </w:rPr>
            </w:rPrChange>
          </w:rPr>
          <w:t>nipype</w:t>
        </w:r>
        <w:r>
          <w:rPr>
            <w:rFonts w:ascii="Helvetica" w:eastAsia="Times New Roman" w:hAnsi="Helvetica" w:cs="Times New Roman"/>
            <w:szCs w:val="20"/>
          </w:rPr>
          <w:t xml:space="preserve"> to make the pain of going back and forth between different </w:t>
        </w:r>
      </w:ins>
      <w:ins w:id="13" w:author="Ehsan" w:date="2018-09-24T10:54:00Z">
        <w:r>
          <w:rPr>
            <w:rFonts w:ascii="Helvetica" w:eastAsia="Times New Roman" w:hAnsi="Helvetica" w:cs="Times New Roman"/>
            <w:szCs w:val="20"/>
          </w:rPr>
          <w:t>software</w:t>
        </w:r>
      </w:ins>
      <w:ins w:id="14" w:author="Ehsan" w:date="2018-09-24T10:53:00Z">
        <w:r>
          <w:rPr>
            <w:rFonts w:ascii="Helvetica" w:eastAsia="Times New Roman" w:hAnsi="Helvetica" w:cs="Times New Roman"/>
            <w:szCs w:val="20"/>
          </w:rPr>
          <w:t xml:space="preserve"> less and make the package more seamless and standalone. </w:t>
        </w:r>
      </w:ins>
    </w:p>
    <w:p w14:paraId="7336F35F" w14:textId="0F84C1FA" w:rsidR="00611201" w:rsidRPr="00611201" w:rsidRDefault="00611201" w:rsidP="00611201">
      <w:pPr>
        <w:pStyle w:val="ListParagraph"/>
        <w:numPr>
          <w:ilvl w:val="0"/>
          <w:numId w:val="30"/>
        </w:numPr>
        <w:spacing w:line="360" w:lineRule="auto"/>
        <w:rPr>
          <w:rFonts w:ascii="Helvetica" w:eastAsia="Times New Roman" w:hAnsi="Helvetica" w:cs="Times New Roman"/>
          <w:szCs w:val="20"/>
          <w:rPrChange w:id="15" w:author="Ehsan" w:date="2018-09-24T10:53:00Z">
            <w:rPr/>
          </w:rPrChange>
        </w:rPr>
        <w:pPrChange w:id="16" w:author="Ehsan" w:date="2018-09-24T10:53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  <w:ins w:id="17" w:author="Ehsan" w:date="2018-09-24T10:55:00Z">
        <w:r>
          <w:rPr>
            <w:rFonts w:ascii="Helvetica" w:eastAsia="Times New Roman" w:hAnsi="Helvetica" w:cs="Times New Roman"/>
            <w:szCs w:val="20"/>
          </w:rPr>
          <w:t xml:space="preserve">Let’s first start from the most important features and then go into fancy implementations. </w:t>
        </w:r>
      </w:ins>
      <w:bookmarkStart w:id="18" w:name="_GoBack"/>
      <w:bookmarkEnd w:id="18"/>
    </w:p>
    <w:p w14:paraId="42500B73" w14:textId="13D40C61" w:rsidR="0076395E" w:rsidRPr="005F6883" w:rsidRDefault="005F6883" w:rsidP="005F6883">
      <w:pPr>
        <w:spacing w:line="360" w:lineRule="auto"/>
        <w:rPr>
          <w:rFonts w:ascii="Helvetica" w:eastAsia="Times New Roman" w:hAnsi="Helvetica" w:cs="Times New Roman"/>
          <w:b/>
          <w:sz w:val="32"/>
          <w:szCs w:val="20"/>
        </w:rPr>
      </w:pPr>
      <w:r w:rsidRPr="005F6883">
        <w:rPr>
          <w:rFonts w:ascii="Helvetica" w:eastAsia="Times New Roman" w:hAnsi="Helvetica" w:cs="Times New Roman"/>
          <w:b/>
          <w:sz w:val="32"/>
          <w:szCs w:val="20"/>
        </w:rPr>
        <w:br w:type="page"/>
      </w:r>
    </w:p>
    <w:p w14:paraId="7EC78A04" w14:textId="65520849" w:rsidR="005F6883" w:rsidRDefault="005F6883" w:rsidP="002E2943">
      <w:pPr>
        <w:pStyle w:val="Heading1"/>
        <w:jc w:val="center"/>
      </w:pPr>
      <w:bookmarkStart w:id="19" w:name="_Ref399148723"/>
      <w:r w:rsidRPr="005F6883">
        <w:lastRenderedPageBreak/>
        <w:t>Post stimulation session analysis</w:t>
      </w:r>
      <w:bookmarkEnd w:id="19"/>
    </w:p>
    <w:p w14:paraId="1C80B7AE" w14:textId="77777777" w:rsidR="00757194" w:rsidRDefault="005F6883" w:rsidP="005F6883">
      <w:pPr>
        <w:spacing w:line="36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Brainsight </w:t>
      </w:r>
      <w:r w:rsidR="00757194">
        <w:rPr>
          <w:rFonts w:ascii="Helvetica" w:eastAsia="Times New Roman" w:hAnsi="Helvetica" w:cs="Times New Roman"/>
          <w:szCs w:val="20"/>
        </w:rPr>
        <w:t>gives all the data regarding TMS stimulation coordinates after the session. These data can be used and several measures can be extracted. These measures can be used to (</w:t>
      </w:r>
      <w:proofErr w:type="spellStart"/>
      <w:r w:rsidR="00757194">
        <w:rPr>
          <w:rFonts w:ascii="Helvetica" w:eastAsia="Times New Roman" w:hAnsi="Helvetica" w:cs="Times New Roman"/>
          <w:szCs w:val="20"/>
        </w:rPr>
        <w:t>i</w:t>
      </w:r>
      <w:proofErr w:type="spellEnd"/>
      <w:r w:rsidR="00757194">
        <w:rPr>
          <w:rFonts w:ascii="Helvetica" w:eastAsia="Times New Roman" w:hAnsi="Helvetica" w:cs="Times New Roman"/>
          <w:szCs w:val="20"/>
        </w:rPr>
        <w:t xml:space="preserve">) give a summary of TMS session, (ii) give a summary of accuracy for different stimulation sites, (iii) give a summary of experimenter performance, … </w:t>
      </w:r>
    </w:p>
    <w:p w14:paraId="2E2747F1" w14:textId="77777777" w:rsidR="00757194" w:rsidRDefault="00757194" w:rsidP="005F6883">
      <w:pPr>
        <w:spacing w:line="360" w:lineRule="auto"/>
        <w:rPr>
          <w:rFonts w:ascii="Helvetica" w:eastAsia="Times New Roman" w:hAnsi="Helvetica" w:cs="Times New Roman"/>
          <w:szCs w:val="20"/>
        </w:rPr>
      </w:pPr>
    </w:p>
    <w:p w14:paraId="6D140028" w14:textId="4D89C9A9" w:rsidR="00F82E16" w:rsidRDefault="00757194">
      <w:pPr>
        <w:spacing w:line="360" w:lineRule="auto"/>
        <w:rPr>
          <w:rFonts w:ascii="Helvetica" w:eastAsia="Times New Roman" w:hAnsi="Helvetica" w:cs="Times New Roman"/>
          <w:b/>
          <w:sz w:val="28"/>
          <w:szCs w:val="20"/>
        </w:rPr>
      </w:pPr>
      <w:r w:rsidRPr="00B80479">
        <w:rPr>
          <w:rFonts w:ascii="Helvetica" w:eastAsia="Times New Roman" w:hAnsi="Helvetica" w:cs="Times New Roman"/>
          <w:b/>
          <w:sz w:val="28"/>
          <w:szCs w:val="20"/>
        </w:rPr>
        <w:t>Modul</w:t>
      </w:r>
      <w:r w:rsidR="00F82E16">
        <w:rPr>
          <w:rFonts w:ascii="Helvetica" w:eastAsia="Times New Roman" w:hAnsi="Helvetica" w:cs="Times New Roman"/>
          <w:b/>
          <w:sz w:val="28"/>
          <w:szCs w:val="20"/>
        </w:rPr>
        <w:t>e</w:t>
      </w:r>
      <w:r w:rsidR="006F3681">
        <w:rPr>
          <w:rFonts w:ascii="Helvetica" w:eastAsia="Times New Roman" w:hAnsi="Helvetica" w:cs="Times New Roman"/>
          <w:b/>
          <w:sz w:val="28"/>
          <w:szCs w:val="20"/>
        </w:rPr>
        <w:t>s</w:t>
      </w:r>
    </w:p>
    <w:p w14:paraId="0AAE6035" w14:textId="4A45540F" w:rsidR="006F3681" w:rsidRPr="00B80479" w:rsidRDefault="006F3681" w:rsidP="00B80479">
      <w:pPr>
        <w:pStyle w:val="ListParagraph"/>
        <w:numPr>
          <w:ilvl w:val="0"/>
          <w:numId w:val="24"/>
        </w:numPr>
        <w:spacing w:line="360" w:lineRule="auto"/>
        <w:rPr>
          <w:rFonts w:ascii="Helvetica" w:eastAsia="Times New Roman" w:hAnsi="Helvetica" w:cs="Times New Roman"/>
          <w:b/>
          <w:szCs w:val="20"/>
        </w:rPr>
      </w:pPr>
      <w:r w:rsidRPr="00B80479">
        <w:rPr>
          <w:rFonts w:ascii="Helvetica" w:eastAsia="Times New Roman" w:hAnsi="Helvetica" w:cs="Times New Roman"/>
          <w:b/>
          <w:szCs w:val="20"/>
        </w:rPr>
        <w:t>TMS session</w:t>
      </w:r>
    </w:p>
    <w:p w14:paraId="2AAE0D19" w14:textId="2104A6C3" w:rsidR="00F82E16" w:rsidRPr="00B80479" w:rsidRDefault="006F3681" w:rsidP="00B80479">
      <w:pPr>
        <w:pStyle w:val="ListParagraph"/>
        <w:numPr>
          <w:ilvl w:val="0"/>
          <w:numId w:val="24"/>
        </w:numPr>
        <w:spacing w:line="360" w:lineRule="auto"/>
        <w:rPr>
          <w:rFonts w:ascii="Helvetica" w:eastAsia="Times New Roman" w:hAnsi="Helvetica" w:cs="Times New Roman"/>
          <w:b/>
          <w:color w:val="0000FF"/>
          <w:sz w:val="28"/>
          <w:szCs w:val="20"/>
          <w:u w:val="single"/>
        </w:rPr>
      </w:pPr>
      <w:r w:rsidRPr="00B80479">
        <w:rPr>
          <w:rFonts w:ascii="Helvetica" w:eastAsia="Times New Roman" w:hAnsi="Helvetica" w:cs="Times New Roman"/>
          <w:b/>
          <w:color w:val="0000FF"/>
          <w:sz w:val="28"/>
          <w:szCs w:val="20"/>
          <w:u w:val="single"/>
        </w:rPr>
        <w:fldChar w:fldCharType="begin"/>
      </w:r>
      <w:r w:rsidRPr="00B80479">
        <w:rPr>
          <w:rFonts w:ascii="Helvetica" w:eastAsia="Times New Roman" w:hAnsi="Helvetica" w:cs="Times New Roman"/>
          <w:b/>
          <w:color w:val="0000FF"/>
          <w:sz w:val="28"/>
          <w:szCs w:val="20"/>
          <w:u w:val="single"/>
        </w:rPr>
        <w:instrText xml:space="preserve"> REF _Ref399148447 \h </w:instrText>
      </w:r>
      <w:r w:rsidRPr="00B80479">
        <w:rPr>
          <w:rFonts w:ascii="Helvetica" w:eastAsia="Times New Roman" w:hAnsi="Helvetica" w:cs="Times New Roman"/>
          <w:b/>
          <w:color w:val="0000FF"/>
          <w:sz w:val="28"/>
          <w:szCs w:val="20"/>
          <w:u w:val="single"/>
        </w:rPr>
      </w:r>
      <w:r w:rsidRPr="00B80479">
        <w:rPr>
          <w:rFonts w:ascii="Helvetica" w:eastAsia="Times New Roman" w:hAnsi="Helvetica" w:cs="Times New Roman"/>
          <w:b/>
          <w:color w:val="0000FF"/>
          <w:sz w:val="28"/>
          <w:szCs w:val="20"/>
          <w:u w:val="single"/>
        </w:rPr>
        <w:fldChar w:fldCharType="separate"/>
      </w:r>
      <w:r w:rsidR="002E2943" w:rsidRPr="00B80479">
        <w:rPr>
          <w:b/>
          <w:bCs/>
          <w:sz w:val="28"/>
          <w:szCs w:val="36"/>
        </w:rPr>
        <w:t>Experimenter</w:t>
      </w:r>
      <w:r w:rsidRPr="00B80479">
        <w:rPr>
          <w:rFonts w:ascii="Helvetica" w:eastAsia="Times New Roman" w:hAnsi="Helvetica" w:cs="Times New Roman"/>
          <w:b/>
          <w:color w:val="0000FF"/>
          <w:sz w:val="28"/>
          <w:szCs w:val="20"/>
          <w:u w:val="single"/>
        </w:rPr>
        <w:fldChar w:fldCharType="end"/>
      </w:r>
    </w:p>
    <w:p w14:paraId="7D47DA62" w14:textId="5EC2A305" w:rsidR="0076395E" w:rsidRPr="002E2943" w:rsidRDefault="0076395E">
      <w:pPr>
        <w:spacing w:line="360" w:lineRule="auto"/>
        <w:rPr>
          <w:rFonts w:ascii="Helvetica" w:eastAsia="Times New Roman" w:hAnsi="Helvetica" w:cs="Times New Roman"/>
          <w:b/>
          <w:sz w:val="28"/>
          <w:szCs w:val="20"/>
        </w:rPr>
      </w:pPr>
      <w:r w:rsidRPr="00B80479">
        <w:rPr>
          <w:rFonts w:ascii="Helvetica" w:eastAsia="Times New Roman" w:hAnsi="Helvetica" w:cs="Times New Roman"/>
          <w:b/>
          <w:sz w:val="28"/>
          <w:szCs w:val="20"/>
        </w:rPr>
        <w:br w:type="page"/>
      </w:r>
    </w:p>
    <w:p w14:paraId="721033FF" w14:textId="60CC8BEA" w:rsidR="00757194" w:rsidRPr="00B80479" w:rsidRDefault="00757194" w:rsidP="00B80479">
      <w:pPr>
        <w:pStyle w:val="Heading2"/>
      </w:pPr>
      <w:bookmarkStart w:id="20" w:name="_Ref399148447"/>
      <w:r w:rsidRPr="00B80479">
        <w:lastRenderedPageBreak/>
        <w:t>Experimenter</w:t>
      </w:r>
      <w:bookmarkEnd w:id="20"/>
    </w:p>
    <w:p w14:paraId="494EE666" w14:textId="60B68DA0" w:rsidR="00757194" w:rsidRPr="005F6883" w:rsidRDefault="00757194" w:rsidP="005F6883">
      <w:pPr>
        <w:spacing w:line="360" w:lineRule="auto"/>
        <w:rPr>
          <w:rFonts w:ascii="Helvetica" w:hAnsi="Helvetica"/>
        </w:rPr>
      </w:pPr>
      <w:r>
        <w:rPr>
          <w:rFonts w:ascii="Helvetica" w:eastAsia="Times New Roman" w:hAnsi="Helvetica" w:cs="Times New Roman"/>
          <w:szCs w:val="20"/>
        </w:rPr>
        <w:t xml:space="preserve">For </w:t>
      </w:r>
      <w:r w:rsidR="006F3681">
        <w:rPr>
          <w:rFonts w:ascii="Helvetica" w:eastAsia="Times New Roman" w:hAnsi="Helvetica" w:cs="Times New Roman"/>
          <w:szCs w:val="20"/>
        </w:rPr>
        <w:t xml:space="preserve">an </w:t>
      </w:r>
      <w:r>
        <w:rPr>
          <w:rFonts w:ascii="Helvetica" w:eastAsia="Times New Roman" w:hAnsi="Helvetica" w:cs="Times New Roman"/>
          <w:szCs w:val="20"/>
        </w:rPr>
        <w:t xml:space="preserve">experimenter, these measures can be extracted: </w:t>
      </w:r>
    </w:p>
    <w:p w14:paraId="0AAAA851" w14:textId="77777777" w:rsidR="00AB1683" w:rsidRPr="00B80479" w:rsidRDefault="00AB1683" w:rsidP="00B8047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</w:rPr>
      </w:pPr>
      <w:r w:rsidRPr="00B80479">
        <w:rPr>
          <w:rFonts w:ascii="Helvetica" w:hAnsi="Helvetica"/>
        </w:rPr>
        <w:t>Distance from target site</w:t>
      </w:r>
    </w:p>
    <w:p w14:paraId="5007DE74" w14:textId="77777777" w:rsidR="00AB1683" w:rsidRPr="00B80479" w:rsidRDefault="00AB1683" w:rsidP="00B8047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</w:rPr>
      </w:pPr>
      <w:r w:rsidRPr="00B80479">
        <w:rPr>
          <w:rFonts w:ascii="Helvetica" w:hAnsi="Helvetica"/>
        </w:rPr>
        <w:t>Number of attempts to correct oneself</w:t>
      </w:r>
    </w:p>
    <w:p w14:paraId="58EDD65D" w14:textId="77777777" w:rsidR="00AB1683" w:rsidRPr="00B80479" w:rsidRDefault="00AB1683" w:rsidP="00B8047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</w:rPr>
      </w:pPr>
      <w:r w:rsidRPr="00B80479">
        <w:rPr>
          <w:rFonts w:ascii="Helvetica" w:hAnsi="Helvetica"/>
        </w:rPr>
        <w:t xml:space="preserve">How long does it take to correct oneself? </w:t>
      </w:r>
    </w:p>
    <w:p w14:paraId="37459FE7" w14:textId="77777777" w:rsidR="00AB1683" w:rsidRPr="00B80479" w:rsidRDefault="00AB1683" w:rsidP="00B8047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</w:rPr>
      </w:pPr>
      <w:r w:rsidRPr="00B80479">
        <w:rPr>
          <w:rFonts w:ascii="Helvetica" w:hAnsi="Helvetica"/>
        </w:rPr>
        <w:t xml:space="preserve">How picky is the experimenter to correct inaccuracies (obsession measure)? </w:t>
      </w:r>
    </w:p>
    <w:p w14:paraId="05142CE6" w14:textId="77777777" w:rsidR="00AB1683" w:rsidRPr="00B80479" w:rsidRDefault="00AB1683" w:rsidP="00B8047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/>
        </w:rPr>
      </w:pPr>
      <w:r w:rsidRPr="00B80479">
        <w:rPr>
          <w:rFonts w:ascii="Helvetica" w:hAnsi="Helvetica"/>
        </w:rPr>
        <w:t>Effect of exhaustion on stimulation accuracy</w:t>
      </w:r>
    </w:p>
    <w:p w14:paraId="720B2E12" w14:textId="77777777" w:rsidR="00AB1683" w:rsidRPr="00B80479" w:rsidRDefault="00AB1683" w:rsidP="00B80479">
      <w:pPr>
        <w:spacing w:line="360" w:lineRule="auto"/>
        <w:rPr>
          <w:rFonts w:ascii="Helvetica" w:hAnsi="Helvetica"/>
        </w:rPr>
      </w:pPr>
      <w:r w:rsidRPr="00B80479">
        <w:rPr>
          <w:rFonts w:ascii="Helvetica" w:hAnsi="Helvetica"/>
        </w:rPr>
        <w:t>Based on such measures, we can:</w:t>
      </w:r>
    </w:p>
    <w:p w14:paraId="31F3636C" w14:textId="535809F9" w:rsidR="00AB1683" w:rsidRPr="005F6883" w:rsidRDefault="00AB1683" w:rsidP="00B80479">
      <w:pPr>
        <w:pStyle w:val="CommentText"/>
        <w:numPr>
          <w:ilvl w:val="0"/>
          <w:numId w:val="9"/>
        </w:numPr>
        <w:spacing w:line="360" w:lineRule="auto"/>
        <w:rPr>
          <w:rFonts w:ascii="Helvetica" w:hAnsi="Helvetica"/>
        </w:rPr>
      </w:pPr>
      <w:r w:rsidRPr="005F6883">
        <w:rPr>
          <w:rFonts w:ascii="Helvetica" w:hAnsi="Helvetica"/>
        </w:rPr>
        <w:t xml:space="preserve"> Classify the experimenter to a certain group (</w:t>
      </w:r>
      <w:r w:rsidR="00757194">
        <w:rPr>
          <w:rFonts w:ascii="Helvetica" w:hAnsi="Helvetica"/>
        </w:rPr>
        <w:t xml:space="preserve">e.g. </w:t>
      </w:r>
      <w:r w:rsidRPr="005F6883">
        <w:rPr>
          <w:rFonts w:ascii="Helvetica" w:hAnsi="Helvetica"/>
        </w:rPr>
        <w:t>novice</w:t>
      </w:r>
      <w:r w:rsidR="00757194">
        <w:rPr>
          <w:rFonts w:ascii="Helvetica" w:hAnsi="Helvetica"/>
        </w:rPr>
        <w:t xml:space="preserve"> or</w:t>
      </w:r>
      <w:r w:rsidRPr="005F6883">
        <w:rPr>
          <w:rFonts w:ascii="Helvetica" w:hAnsi="Helvetica"/>
        </w:rPr>
        <w:t xml:space="preserve"> expert</w:t>
      </w:r>
      <w:r w:rsidR="00B80479">
        <w:rPr>
          <w:rFonts w:ascii="Helvetica" w:hAnsi="Helvetica"/>
        </w:rPr>
        <w:t>, obsessive or non-obsessive</w:t>
      </w:r>
      <w:r w:rsidR="00757194" w:rsidRPr="005F6883">
        <w:rPr>
          <w:rFonts w:ascii="Helvetica" w:hAnsi="Helvetica"/>
        </w:rPr>
        <w:t>)</w:t>
      </w:r>
      <w:r w:rsidRPr="005F6883">
        <w:rPr>
          <w:rFonts w:ascii="Helvetica" w:hAnsi="Helvetica"/>
        </w:rPr>
        <w:t xml:space="preserve"> </w:t>
      </w:r>
    </w:p>
    <w:p w14:paraId="6139FBE0" w14:textId="77777777" w:rsidR="00AB1683" w:rsidRPr="005F6883" w:rsidRDefault="00AB1683" w:rsidP="00B80479">
      <w:pPr>
        <w:pStyle w:val="CommentText"/>
        <w:numPr>
          <w:ilvl w:val="0"/>
          <w:numId w:val="9"/>
        </w:numPr>
        <w:spacing w:line="360" w:lineRule="auto"/>
        <w:rPr>
          <w:rFonts w:ascii="Helvetica" w:hAnsi="Helvetica"/>
        </w:rPr>
      </w:pPr>
      <w:r w:rsidRPr="005F6883">
        <w:rPr>
          <w:rFonts w:ascii="Helvetica" w:hAnsi="Helvetica"/>
        </w:rPr>
        <w:t xml:space="preserve"> Classify stimulations into groups based on possible guess of experimenter</w:t>
      </w:r>
    </w:p>
    <w:p w14:paraId="0880B1D2" w14:textId="77777777" w:rsidR="00AB1683" w:rsidRPr="005F6883" w:rsidRDefault="00AB1683" w:rsidP="00B80479">
      <w:pPr>
        <w:pStyle w:val="CommentText"/>
        <w:numPr>
          <w:ilvl w:val="0"/>
          <w:numId w:val="9"/>
        </w:numPr>
        <w:spacing w:line="360" w:lineRule="auto"/>
        <w:rPr>
          <w:rFonts w:ascii="Helvetica" w:hAnsi="Helvetica"/>
        </w:rPr>
      </w:pPr>
      <w:r w:rsidRPr="005F6883">
        <w:rPr>
          <w:rFonts w:ascii="Helvetica" w:hAnsi="Helvetica"/>
        </w:rPr>
        <w:t xml:space="preserve"> Provide a summary of experimenter performance </w:t>
      </w:r>
    </w:p>
    <w:p w14:paraId="4C3278EA" w14:textId="059F5DBA" w:rsidR="00AB1683" w:rsidRPr="005F6883" w:rsidRDefault="00AB1683" w:rsidP="00B80479">
      <w:pPr>
        <w:pStyle w:val="CommentText"/>
        <w:numPr>
          <w:ilvl w:val="0"/>
          <w:numId w:val="9"/>
        </w:numPr>
        <w:spacing w:line="360" w:lineRule="auto"/>
        <w:rPr>
          <w:rFonts w:ascii="Helvetica" w:hAnsi="Helvetica"/>
        </w:rPr>
      </w:pPr>
      <w:r w:rsidRPr="005F6883">
        <w:rPr>
          <w:rFonts w:ascii="Helvetica" w:hAnsi="Helvetica"/>
        </w:rPr>
        <w:t xml:space="preserve"> Provide a learning curve and improvement of experimenter performance. </w:t>
      </w:r>
    </w:p>
    <w:p w14:paraId="0B384E96" w14:textId="77777777" w:rsidR="00841895" w:rsidRPr="005F6883" w:rsidRDefault="00841895" w:rsidP="005F6883">
      <w:pPr>
        <w:spacing w:line="360" w:lineRule="auto"/>
        <w:rPr>
          <w:rFonts w:ascii="Helvetica" w:hAnsi="Helvetica"/>
          <w:b/>
          <w:sz w:val="36"/>
        </w:rPr>
      </w:pPr>
    </w:p>
    <w:sectPr w:rsidR="00841895" w:rsidRPr="005F6883" w:rsidSect="003F0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06F6"/>
    <w:multiLevelType w:val="hybridMultilevel"/>
    <w:tmpl w:val="934AF3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48433C4"/>
    <w:multiLevelType w:val="hybridMultilevel"/>
    <w:tmpl w:val="3516D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F55CDE"/>
    <w:multiLevelType w:val="hybridMultilevel"/>
    <w:tmpl w:val="39B6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67E96"/>
    <w:multiLevelType w:val="hybridMultilevel"/>
    <w:tmpl w:val="91DE9E8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B7E56E2"/>
    <w:multiLevelType w:val="hybridMultilevel"/>
    <w:tmpl w:val="C24EE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75B93"/>
    <w:multiLevelType w:val="hybridMultilevel"/>
    <w:tmpl w:val="BFFE0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3860F7"/>
    <w:multiLevelType w:val="hybridMultilevel"/>
    <w:tmpl w:val="80CC82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44D5A7D"/>
    <w:multiLevelType w:val="hybridMultilevel"/>
    <w:tmpl w:val="576C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9B443D"/>
    <w:multiLevelType w:val="hybridMultilevel"/>
    <w:tmpl w:val="1D00E9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7604A81"/>
    <w:multiLevelType w:val="hybridMultilevel"/>
    <w:tmpl w:val="02A6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3136A"/>
    <w:multiLevelType w:val="hybridMultilevel"/>
    <w:tmpl w:val="DEFC1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C350C3"/>
    <w:multiLevelType w:val="hybridMultilevel"/>
    <w:tmpl w:val="18FE5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7A2A85"/>
    <w:multiLevelType w:val="hybridMultilevel"/>
    <w:tmpl w:val="EC840212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3">
    <w:nsid w:val="311D66FD"/>
    <w:multiLevelType w:val="hybridMultilevel"/>
    <w:tmpl w:val="6798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23ED2"/>
    <w:multiLevelType w:val="hybridMultilevel"/>
    <w:tmpl w:val="5D866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99E2DD2"/>
    <w:multiLevelType w:val="hybridMultilevel"/>
    <w:tmpl w:val="3774DE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9C62127"/>
    <w:multiLevelType w:val="hybridMultilevel"/>
    <w:tmpl w:val="2FB45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AA51B5F"/>
    <w:multiLevelType w:val="hybridMultilevel"/>
    <w:tmpl w:val="8028E2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41F6462A"/>
    <w:multiLevelType w:val="hybridMultilevel"/>
    <w:tmpl w:val="0DB6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47906"/>
    <w:multiLevelType w:val="hybridMultilevel"/>
    <w:tmpl w:val="56125C8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0">
    <w:nsid w:val="4F6D419F"/>
    <w:multiLevelType w:val="hybridMultilevel"/>
    <w:tmpl w:val="550AFA0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1">
    <w:nsid w:val="51364C1F"/>
    <w:multiLevelType w:val="hybridMultilevel"/>
    <w:tmpl w:val="0EE0E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E7669A"/>
    <w:multiLevelType w:val="hybridMultilevel"/>
    <w:tmpl w:val="5C602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16D59F1"/>
    <w:multiLevelType w:val="hybridMultilevel"/>
    <w:tmpl w:val="6728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F31E58"/>
    <w:multiLevelType w:val="hybridMultilevel"/>
    <w:tmpl w:val="8174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32988"/>
    <w:multiLevelType w:val="hybridMultilevel"/>
    <w:tmpl w:val="DBF624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72381A3F"/>
    <w:multiLevelType w:val="hybridMultilevel"/>
    <w:tmpl w:val="BD587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416464"/>
    <w:multiLevelType w:val="hybridMultilevel"/>
    <w:tmpl w:val="3660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397361"/>
    <w:multiLevelType w:val="hybridMultilevel"/>
    <w:tmpl w:val="265C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A2200B"/>
    <w:multiLevelType w:val="hybridMultilevel"/>
    <w:tmpl w:val="2130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22"/>
  </w:num>
  <w:num w:numId="5">
    <w:abstractNumId w:val="9"/>
  </w:num>
  <w:num w:numId="6">
    <w:abstractNumId w:val="18"/>
  </w:num>
  <w:num w:numId="7">
    <w:abstractNumId w:val="11"/>
  </w:num>
  <w:num w:numId="8">
    <w:abstractNumId w:val="7"/>
  </w:num>
  <w:num w:numId="9">
    <w:abstractNumId w:val="1"/>
  </w:num>
  <w:num w:numId="10">
    <w:abstractNumId w:val="13"/>
  </w:num>
  <w:num w:numId="11">
    <w:abstractNumId w:val="24"/>
  </w:num>
  <w:num w:numId="12">
    <w:abstractNumId w:val="8"/>
  </w:num>
  <w:num w:numId="13">
    <w:abstractNumId w:val="27"/>
  </w:num>
  <w:num w:numId="14">
    <w:abstractNumId w:val="17"/>
  </w:num>
  <w:num w:numId="15">
    <w:abstractNumId w:val="20"/>
  </w:num>
  <w:num w:numId="16">
    <w:abstractNumId w:val="28"/>
  </w:num>
  <w:num w:numId="17">
    <w:abstractNumId w:val="15"/>
  </w:num>
  <w:num w:numId="18">
    <w:abstractNumId w:val="5"/>
  </w:num>
  <w:num w:numId="19">
    <w:abstractNumId w:val="6"/>
  </w:num>
  <w:num w:numId="20">
    <w:abstractNumId w:val="0"/>
  </w:num>
  <w:num w:numId="21">
    <w:abstractNumId w:val="25"/>
  </w:num>
  <w:num w:numId="22">
    <w:abstractNumId w:val="19"/>
  </w:num>
  <w:num w:numId="23">
    <w:abstractNumId w:val="12"/>
  </w:num>
  <w:num w:numId="24">
    <w:abstractNumId w:val="26"/>
  </w:num>
  <w:num w:numId="25">
    <w:abstractNumId w:val="23"/>
  </w:num>
  <w:num w:numId="26">
    <w:abstractNumId w:val="29"/>
  </w:num>
  <w:num w:numId="27">
    <w:abstractNumId w:val="14"/>
  </w:num>
  <w:num w:numId="28">
    <w:abstractNumId w:val="21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sDel="0" w:formatting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95"/>
    <w:rsid w:val="002E2943"/>
    <w:rsid w:val="003F015B"/>
    <w:rsid w:val="00450165"/>
    <w:rsid w:val="00484BDD"/>
    <w:rsid w:val="00543766"/>
    <w:rsid w:val="005F6883"/>
    <w:rsid w:val="00611201"/>
    <w:rsid w:val="006F3681"/>
    <w:rsid w:val="00757194"/>
    <w:rsid w:val="0076395E"/>
    <w:rsid w:val="00841895"/>
    <w:rsid w:val="00AB1683"/>
    <w:rsid w:val="00B80479"/>
    <w:rsid w:val="00DE7AEC"/>
    <w:rsid w:val="00F8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116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16"/>
    <w:pPr>
      <w:keepNext/>
      <w:keepLines/>
      <w:spacing w:before="720" w:after="240"/>
      <w:outlineLvl w:val="0"/>
    </w:pPr>
    <w:rPr>
      <w:rFonts w:ascii="Helvetica" w:eastAsiaTheme="majorEastAsia" w:hAnsi="Helvetica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2E16"/>
    <w:pPr>
      <w:spacing w:beforeAutospacing="1" w:afterAutospacing="1"/>
      <w:outlineLvl w:val="1"/>
    </w:pPr>
    <w:rPr>
      <w:rFonts w:ascii="Helvetica" w:hAnsi="Helvetica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8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9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2E16"/>
    <w:rPr>
      <w:rFonts w:ascii="Helvetica" w:hAnsi="Helvetica"/>
      <w:b/>
      <w:bCs/>
      <w:sz w:val="28"/>
      <w:szCs w:val="36"/>
    </w:rPr>
  </w:style>
  <w:style w:type="paragraph" w:styleId="NormalWeb">
    <w:name w:val="Normal (Web)"/>
    <w:basedOn w:val="Normal"/>
    <w:uiPriority w:val="99"/>
    <w:semiHidden/>
    <w:unhideWhenUsed/>
    <w:rsid w:val="008418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41895"/>
    <w:rPr>
      <w:b/>
      <w:bCs/>
    </w:rPr>
  </w:style>
  <w:style w:type="paragraph" w:styleId="ListParagraph">
    <w:name w:val="List Paragraph"/>
    <w:basedOn w:val="Normal"/>
    <w:uiPriority w:val="34"/>
    <w:qFormat/>
    <w:rsid w:val="008418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18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41895"/>
  </w:style>
  <w:style w:type="character" w:customStyle="1" w:styleId="CommentTextChar">
    <w:name w:val="Comment Text Char"/>
    <w:basedOn w:val="DefaultParagraphFont"/>
    <w:link w:val="CommentText"/>
    <w:uiPriority w:val="99"/>
    <w:rsid w:val="008418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95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B1683"/>
  </w:style>
  <w:style w:type="paragraph" w:styleId="TOC2">
    <w:name w:val="toc 2"/>
    <w:basedOn w:val="Normal"/>
    <w:next w:val="Normal"/>
    <w:autoRedefine/>
    <w:uiPriority w:val="39"/>
    <w:unhideWhenUsed/>
    <w:rsid w:val="00AB168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B168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B168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B168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B168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B168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B168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B1683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F82E16"/>
    <w:rPr>
      <w:rFonts w:ascii="Helvetica" w:eastAsiaTheme="majorEastAsia" w:hAnsi="Helvetica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E16"/>
    <w:pPr>
      <w:keepNext/>
      <w:keepLines/>
      <w:spacing w:before="720" w:after="240"/>
      <w:outlineLvl w:val="0"/>
    </w:pPr>
    <w:rPr>
      <w:rFonts w:ascii="Helvetica" w:eastAsiaTheme="majorEastAsia" w:hAnsi="Helvetica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2E16"/>
    <w:pPr>
      <w:spacing w:beforeAutospacing="1" w:afterAutospacing="1"/>
      <w:outlineLvl w:val="1"/>
    </w:pPr>
    <w:rPr>
      <w:rFonts w:ascii="Helvetica" w:hAnsi="Helvetica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8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9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2E16"/>
    <w:rPr>
      <w:rFonts w:ascii="Helvetica" w:hAnsi="Helvetica"/>
      <w:b/>
      <w:bCs/>
      <w:sz w:val="28"/>
      <w:szCs w:val="36"/>
    </w:rPr>
  </w:style>
  <w:style w:type="paragraph" w:styleId="NormalWeb">
    <w:name w:val="Normal (Web)"/>
    <w:basedOn w:val="Normal"/>
    <w:uiPriority w:val="99"/>
    <w:semiHidden/>
    <w:unhideWhenUsed/>
    <w:rsid w:val="008418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41895"/>
    <w:rPr>
      <w:b/>
      <w:bCs/>
    </w:rPr>
  </w:style>
  <w:style w:type="paragraph" w:styleId="ListParagraph">
    <w:name w:val="List Paragraph"/>
    <w:basedOn w:val="Normal"/>
    <w:uiPriority w:val="34"/>
    <w:qFormat/>
    <w:rsid w:val="008418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18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41895"/>
  </w:style>
  <w:style w:type="character" w:customStyle="1" w:styleId="CommentTextChar">
    <w:name w:val="Comment Text Char"/>
    <w:basedOn w:val="DefaultParagraphFont"/>
    <w:link w:val="CommentText"/>
    <w:uiPriority w:val="99"/>
    <w:rsid w:val="008418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95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B1683"/>
  </w:style>
  <w:style w:type="paragraph" w:styleId="TOC2">
    <w:name w:val="toc 2"/>
    <w:basedOn w:val="Normal"/>
    <w:next w:val="Normal"/>
    <w:autoRedefine/>
    <w:uiPriority w:val="39"/>
    <w:unhideWhenUsed/>
    <w:rsid w:val="00AB168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B168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B168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B168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B168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B168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B168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B1683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F82E16"/>
    <w:rPr>
      <w:rFonts w:ascii="Helvetica" w:eastAsiaTheme="majorEastAsia" w:hAnsi="Helvetic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3C8F89-535A-5D45-A9C8-57AF5DAC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284</Words>
  <Characters>1621</Characters>
  <Application>Microsoft Macintosh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7</cp:revision>
  <dcterms:created xsi:type="dcterms:W3CDTF">2018-09-21T14:02:00Z</dcterms:created>
  <dcterms:modified xsi:type="dcterms:W3CDTF">2018-09-24T14:55:00Z</dcterms:modified>
</cp:coreProperties>
</file>